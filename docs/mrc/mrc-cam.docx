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1A1" w:rsidRPr="006371A1" w:rsidRDefault="00EA2928" w:rsidP="006371A1">
      <w:pPr>
        <w:pStyle w:val="Heading1"/>
        <w:spacing w:before="120"/>
        <w:jc w:val="center"/>
        <w:rPr>
          <w:color w:val="auto"/>
          <w:sz w:val="32"/>
          <w:szCs w:val="32"/>
          <w:u w:val="single"/>
        </w:rPr>
      </w:pPr>
      <w:r>
        <w:rPr>
          <w:color w:val="auto"/>
          <w:sz w:val="32"/>
          <w:szCs w:val="32"/>
          <w:u w:val="single"/>
        </w:rPr>
        <w:t>Cam Urquhart</w:t>
      </w:r>
      <w:r w:rsidR="006371A1" w:rsidRPr="006371A1">
        <w:rPr>
          <w:color w:val="auto"/>
          <w:sz w:val="32"/>
          <w:szCs w:val="32"/>
          <w:u w:val="single"/>
        </w:rPr>
        <w:t xml:space="preserve"> - Baden-Powell Scout Award</w:t>
      </w:r>
    </w:p>
    <w:p w:rsidR="006371A1" w:rsidRPr="006371A1" w:rsidRDefault="00EA2928" w:rsidP="006371A1">
      <w:pPr>
        <w:pStyle w:val="Heading1"/>
        <w:spacing w:before="120"/>
        <w:jc w:val="center"/>
        <w:rPr>
          <w:color w:val="auto"/>
          <w:sz w:val="32"/>
          <w:szCs w:val="32"/>
          <w:u w:val="single"/>
        </w:rPr>
      </w:pPr>
      <w:r>
        <w:rPr>
          <w:color w:val="auto"/>
          <w:sz w:val="32"/>
          <w:szCs w:val="32"/>
          <w:u w:val="single"/>
        </w:rPr>
        <w:t>Murrumbidgee Rover Crew (ACT)</w:t>
      </w:r>
    </w:p>
    <w:p w:rsidR="006371A1" w:rsidRDefault="006371A1" w:rsidP="006371A1">
      <w:pPr>
        <w:numPr>
          <w:ins w:id="0" w:author="Huw Rowlands" w:date="2011-09-15T15:58:00Z"/>
        </w:numPr>
        <w:spacing w:after="0"/>
        <w:rPr>
          <w:ins w:id="1" w:author="Huw Rowlands" w:date="2011-09-15T15:58:00Z"/>
        </w:rPr>
      </w:pPr>
    </w:p>
    <w:p w:rsidR="00A43A3D" w:rsidRPr="006371A1" w:rsidRDefault="00A43A3D" w:rsidP="00A43A3D">
      <w:pPr>
        <w:spacing w:after="0"/>
        <w:ind w:left="142"/>
        <w:pPrChange w:id="2" w:author="Huw Rowlands" w:date="2011-09-15T15:59:00Z">
          <w:pPr>
            <w:spacing w:after="0"/>
          </w:pPr>
        </w:pPrChange>
      </w:pPr>
    </w:p>
    <w:p w:rsidR="006371A1" w:rsidRDefault="00EA2928" w:rsidP="00A43A3D">
      <w:pPr>
        <w:spacing w:after="0"/>
        <w:ind w:left="142"/>
        <w:pPrChange w:id="3" w:author="Huw Rowlands" w:date="2011-09-15T15:59:00Z">
          <w:pPr>
            <w:spacing w:after="0"/>
          </w:pPr>
        </w:pPrChange>
      </w:pPr>
      <w:r>
        <w:t>Cam Urquhart</w:t>
      </w:r>
      <w:r w:rsidR="006371A1" w:rsidRPr="006371A1">
        <w:t xml:space="preserve"> joined the Scout Movement as a Cub in </w:t>
      </w:r>
      <w:r>
        <w:t>1993</w:t>
      </w:r>
      <w:r w:rsidR="006371A1" w:rsidRPr="006371A1">
        <w:t xml:space="preserve">, </w:t>
      </w:r>
      <w:del w:id="4" w:author="c_beck" w:date="2011-09-15T14:05:00Z">
        <w:r w:rsidR="006371A1" w:rsidRPr="006371A1" w:rsidDel="00A31E31">
          <w:delText xml:space="preserve">progressing to Scouts and </w:delText>
        </w:r>
        <w:r w:rsidDel="00A31E31">
          <w:delText xml:space="preserve">subsequently to Venturer Scouts. He </w:delText>
        </w:r>
      </w:del>
      <w:ins w:id="5" w:author="c_beck" w:date="2011-09-15T14:05:00Z">
        <w:r w:rsidR="00A31E31">
          <w:t xml:space="preserve">and </w:t>
        </w:r>
      </w:ins>
      <w:r w:rsidR="006371A1" w:rsidRPr="006371A1">
        <w:t xml:space="preserve">was inducted as a Rover Squire into </w:t>
      </w:r>
      <w:r>
        <w:t xml:space="preserve">Erindale </w:t>
      </w:r>
      <w:r w:rsidR="006371A1" w:rsidRPr="006371A1">
        <w:t xml:space="preserve">Rover </w:t>
      </w:r>
      <w:del w:id="6" w:author="c_beck" w:date="2011-09-15T14:10:00Z">
        <w:r w:rsidR="006371A1" w:rsidRPr="006371A1" w:rsidDel="00A31E31">
          <w:delText xml:space="preserve">Crew </w:delText>
        </w:r>
      </w:del>
      <w:ins w:id="7" w:author="c_beck" w:date="2011-09-15T14:10:00Z">
        <w:r w:rsidR="00A31E31" w:rsidRPr="006371A1">
          <w:t xml:space="preserve">Crew </w:t>
        </w:r>
      </w:ins>
      <w:del w:id="8" w:author="c_beck" w:date="2011-09-15T14:05:00Z">
        <w:r w:rsidR="006371A1" w:rsidRPr="006371A1" w:rsidDel="00A31E31">
          <w:delText>(</w:delText>
        </w:r>
        <w:r w:rsidDel="00A31E31">
          <w:delText>ACT</w:delText>
        </w:r>
        <w:r w:rsidR="006371A1" w:rsidRPr="006371A1" w:rsidDel="00A31E31">
          <w:delText xml:space="preserve">) </w:delText>
        </w:r>
      </w:del>
      <w:r w:rsidR="006371A1" w:rsidRPr="006371A1">
        <w:t xml:space="preserve">in </w:t>
      </w:r>
      <w:r>
        <w:t xml:space="preserve">2003 before becoming a founding member of Murrumbidgee </w:t>
      </w:r>
      <w:ins w:id="9" w:author="c_beck" w:date="2011-09-15T14:05:00Z">
        <w:r w:rsidR="00A31E31">
          <w:t xml:space="preserve">Rover Crew in </w:t>
        </w:r>
      </w:ins>
      <w:r>
        <w:t>2005</w:t>
      </w:r>
      <w:ins w:id="10" w:author="c_beck" w:date="2011-09-15T14:05:00Z">
        <w:r w:rsidR="00A31E31">
          <w:t>, w</w:t>
        </w:r>
      </w:ins>
      <w:del w:id="11" w:author="c_beck" w:date="2011-09-15T14:05:00Z">
        <w:r w:rsidDel="00A31E31">
          <w:delText xml:space="preserve">. There </w:delText>
        </w:r>
      </w:del>
      <w:proofErr w:type="gramStart"/>
      <w:r>
        <w:t>he</w:t>
      </w:r>
      <w:ins w:id="12" w:author="c_beck" w:date="2011-09-15T14:05:00Z">
        <w:r w:rsidR="00A31E31">
          <w:t xml:space="preserve">re </w:t>
        </w:r>
      </w:ins>
      <w:r>
        <w:t xml:space="preserve"> was</w:t>
      </w:r>
      <w:proofErr w:type="gramEnd"/>
      <w:r>
        <w:t xml:space="preserve"> knighted and immediate began completing </w:t>
      </w:r>
      <w:r w:rsidR="006371A1" w:rsidRPr="006371A1">
        <w:t>Method A for his Baden-Powell Scout Award.</w:t>
      </w:r>
    </w:p>
    <w:p w:rsidR="006371A1" w:rsidRPr="006371A1" w:rsidRDefault="006371A1" w:rsidP="00A43A3D">
      <w:pPr>
        <w:spacing w:after="0"/>
        <w:ind w:left="142"/>
        <w:pPrChange w:id="13" w:author="Huw Rowlands" w:date="2011-09-15T15:59:00Z">
          <w:pPr>
            <w:spacing w:after="0"/>
          </w:pPr>
        </w:pPrChange>
      </w:pPr>
    </w:p>
    <w:p w:rsidR="006371A1" w:rsidRDefault="00F04FE6" w:rsidP="00A43A3D">
      <w:pPr>
        <w:spacing w:after="0"/>
        <w:ind w:left="142"/>
        <w:pPrChange w:id="14" w:author="Huw Rowlands" w:date="2011-09-15T15:59:00Z">
          <w:pPr>
            <w:spacing w:after="0"/>
          </w:pPr>
        </w:pPrChange>
      </w:pPr>
      <w:r>
        <w:t>Cam</w:t>
      </w:r>
      <w:r w:rsidR="006371A1" w:rsidRPr="006371A1">
        <w:t xml:space="preserve"> </w:t>
      </w:r>
      <w:r>
        <w:t xml:space="preserve">received his Service badge in 2009 for his work with the Rural Fire Service in </w:t>
      </w:r>
      <w:del w:id="15" w:author="c_beck" w:date="2011-09-15T14:05:00Z">
        <w:r w:rsidDel="00A31E31">
          <w:delText>Queenbeyan</w:delText>
        </w:r>
      </w:del>
      <w:ins w:id="16" w:author="c_beck" w:date="2011-09-15T14:05:00Z">
        <w:r w:rsidR="00A31E31">
          <w:t>Queanbeyan</w:t>
        </w:r>
      </w:ins>
      <w:r>
        <w:t>.</w:t>
      </w:r>
      <w:r w:rsidR="006371A1" w:rsidRPr="006371A1">
        <w:t xml:space="preserve"> </w:t>
      </w:r>
      <w:r>
        <w:t xml:space="preserve"> </w:t>
      </w:r>
      <w:del w:id="17" w:author="c_beck" w:date="2011-09-15T14:05:00Z">
        <w:r w:rsidDel="00A31E31">
          <w:delText xml:space="preserve">There </w:delText>
        </w:r>
      </w:del>
      <w:ins w:id="18" w:author="c_beck" w:date="2011-09-15T14:05:00Z">
        <w:r w:rsidR="00A31E31">
          <w:t xml:space="preserve">Where </w:t>
        </w:r>
      </w:ins>
      <w:r>
        <w:t xml:space="preserve">he </w:t>
      </w:r>
      <w:ins w:id="19" w:author="c_beck" w:date="2011-09-15T14:05:00Z">
        <w:r w:rsidR="00A31E31">
          <w:t xml:space="preserve">set a high </w:t>
        </w:r>
      </w:ins>
      <w:ins w:id="20" w:author="Huw Rowlands" w:date="2011-09-15T15:58:00Z">
        <w:r w:rsidR="009D642C">
          <w:t xml:space="preserve">standard </w:t>
        </w:r>
      </w:ins>
      <w:ins w:id="21" w:author="c_beck" w:date="2011-09-15T14:05:00Z">
        <w:r w:rsidR="00A31E31">
          <w:t xml:space="preserve">by </w:t>
        </w:r>
      </w:ins>
      <w:del w:id="22" w:author="c_beck" w:date="2011-09-15T14:06:00Z">
        <w:r w:rsidDel="00A31E31">
          <w:delText xml:space="preserve">attained </w:delText>
        </w:r>
      </w:del>
      <w:ins w:id="23" w:author="c_beck" w:date="2011-09-15T14:06:00Z">
        <w:r w:rsidR="00A31E31">
          <w:t xml:space="preserve">attaining </w:t>
        </w:r>
      </w:ins>
      <w:ins w:id="24" w:author="c_beck" w:date="2011-09-15T14:10:00Z">
        <w:r w:rsidR="00A31E31">
          <w:t xml:space="preserve">his </w:t>
        </w:r>
      </w:ins>
      <w:del w:id="25" w:author="c_beck" w:date="2011-09-15T14:06:00Z">
        <w:r w:rsidDel="00A31E31">
          <w:delText xml:space="preserve">basic </w:delText>
        </w:r>
      </w:del>
      <w:ins w:id="26" w:author="c_beck" w:date="2011-09-15T14:06:00Z">
        <w:r w:rsidR="00A31E31">
          <w:t xml:space="preserve">Basic </w:t>
        </w:r>
      </w:ins>
      <w:r>
        <w:t xml:space="preserve">and </w:t>
      </w:r>
      <w:del w:id="27" w:author="c_beck" w:date="2011-09-15T14:06:00Z">
        <w:r w:rsidDel="00A31E31">
          <w:delText xml:space="preserve">village </w:delText>
        </w:r>
      </w:del>
      <w:ins w:id="28" w:author="c_beck" w:date="2011-09-15T14:06:00Z">
        <w:r w:rsidR="00A31E31">
          <w:t xml:space="preserve">Village </w:t>
        </w:r>
      </w:ins>
      <w:del w:id="29" w:author="c_beck" w:date="2011-09-15T14:06:00Z">
        <w:r w:rsidDel="00A31E31">
          <w:delText xml:space="preserve">fire </w:delText>
        </w:r>
      </w:del>
      <w:ins w:id="30" w:author="c_beck" w:date="2011-09-15T14:06:00Z">
        <w:r w:rsidR="00A31E31">
          <w:t xml:space="preserve">Fire </w:t>
        </w:r>
      </w:ins>
      <w:del w:id="31" w:author="c_beck" w:date="2011-09-15T14:06:00Z">
        <w:r w:rsidDel="00A31E31">
          <w:delText xml:space="preserve">fighter </w:delText>
        </w:r>
      </w:del>
      <w:ins w:id="32" w:author="c_beck" w:date="2011-09-15T14:06:00Z">
        <w:r w:rsidR="00A31E31">
          <w:t xml:space="preserve">Fighter </w:t>
        </w:r>
      </w:ins>
      <w:del w:id="33" w:author="c_beck" w:date="2011-09-15T14:06:00Z">
        <w:r w:rsidDel="00A31E31">
          <w:delText>qualifications</w:delText>
        </w:r>
      </w:del>
      <w:ins w:id="34" w:author="c_beck" w:date="2011-09-15T14:06:00Z">
        <w:r w:rsidR="00A31E31">
          <w:t>qualifications</w:t>
        </w:r>
      </w:ins>
      <w:r>
        <w:t xml:space="preserve">.  He has </w:t>
      </w:r>
      <w:ins w:id="35" w:author="c_beck" w:date="2011-09-15T14:10:00Z">
        <w:r w:rsidR="00A31E31">
          <w:t xml:space="preserve">since </w:t>
        </w:r>
      </w:ins>
      <w:r>
        <w:t xml:space="preserve">run many fire safety and awareness nights </w:t>
      </w:r>
      <w:del w:id="36" w:author="c_beck" w:date="2011-09-15T14:06:00Z">
        <w:r w:rsidDel="00A31E31">
          <w:delText>for not only Rovers but also other sections as well.</w:delText>
        </w:r>
      </w:del>
      <w:ins w:id="37" w:author="c_beck" w:date="2011-09-15T14:06:00Z">
        <w:del w:id="38" w:author="Huw Rowlands" w:date="2011-09-15T15:58:00Z">
          <w:r w:rsidR="00A31E31" w:rsidDel="009D642C">
            <w:delText>in</w:delText>
          </w:r>
        </w:del>
      </w:ins>
      <w:ins w:id="39" w:author="Huw Rowlands" w:date="2011-09-15T15:58:00Z">
        <w:r w:rsidR="009D642C">
          <w:t>for</w:t>
        </w:r>
      </w:ins>
      <w:ins w:id="40" w:author="c_beck" w:date="2011-09-15T14:06:00Z">
        <w:r w:rsidR="00A31E31">
          <w:t xml:space="preserve"> </w:t>
        </w:r>
      </w:ins>
      <w:ins w:id="41" w:author="c_beck" w:date="2011-09-15T14:11:00Z">
        <w:r w:rsidR="00A31E31">
          <w:t>multiple</w:t>
        </w:r>
      </w:ins>
      <w:ins w:id="42" w:author="c_beck" w:date="2011-09-15T14:06:00Z">
        <w:r w:rsidR="00A31E31">
          <w:t xml:space="preserve"> sections.</w:t>
        </w:r>
      </w:ins>
      <w:r>
        <w:t xml:space="preserve">  </w:t>
      </w:r>
      <w:del w:id="43" w:author="c_beck" w:date="2011-09-15T14:07:00Z">
        <w:r w:rsidDel="00A31E31">
          <w:delText xml:space="preserve">His unit has since gone on to earn itself awards at fire fighting competitions. </w:delText>
        </w:r>
      </w:del>
    </w:p>
    <w:p w:rsidR="00203291" w:rsidRPr="006371A1" w:rsidRDefault="00203291" w:rsidP="00A43A3D">
      <w:pPr>
        <w:spacing w:after="0"/>
        <w:ind w:left="142"/>
        <w:pPrChange w:id="44" w:author="Huw Rowlands" w:date="2011-09-15T15:59:00Z">
          <w:pPr>
            <w:spacing w:after="0"/>
          </w:pPr>
        </w:pPrChange>
      </w:pPr>
    </w:p>
    <w:p w:rsidR="00203291" w:rsidRDefault="00203291" w:rsidP="00A43A3D">
      <w:pPr>
        <w:spacing w:after="0"/>
        <w:ind w:left="142"/>
        <w:pPrChange w:id="45" w:author="Huw Rowlands" w:date="2011-09-15T15:59:00Z">
          <w:pPr>
            <w:spacing w:after="0"/>
          </w:pPr>
        </w:pPrChange>
      </w:pPr>
      <w:r>
        <w:t xml:space="preserve">Cam undertook </w:t>
      </w:r>
      <w:del w:id="46" w:author="c_beck" w:date="2011-09-15T14:07:00Z">
        <w:r w:rsidDel="00A31E31">
          <w:delText xml:space="preserve">the </w:delText>
        </w:r>
      </w:del>
      <w:ins w:id="47" w:author="c_beck" w:date="2011-09-15T14:07:00Z">
        <w:r w:rsidR="00A31E31">
          <w:t xml:space="preserve">his </w:t>
        </w:r>
      </w:ins>
      <w:r w:rsidRPr="006371A1">
        <w:t xml:space="preserve">Project Badge </w:t>
      </w:r>
      <w:r>
        <w:t xml:space="preserve">in 2011 as the second in charge of ACT </w:t>
      </w:r>
      <w:proofErr w:type="spellStart"/>
      <w:r>
        <w:t>Rovering’s</w:t>
      </w:r>
      <w:proofErr w:type="spellEnd"/>
      <w:r>
        <w:t xml:space="preserve"> Solomon Islands </w:t>
      </w:r>
      <w:del w:id="48" w:author="c_beck" w:date="2011-09-15T14:07:00Z">
        <w:r w:rsidDel="00A31E31">
          <w:delText xml:space="preserve">project </w:delText>
        </w:r>
      </w:del>
      <w:ins w:id="49" w:author="c_beck" w:date="2011-09-15T14:07:00Z">
        <w:r w:rsidR="00A31E31">
          <w:t xml:space="preserve">Project </w:t>
        </w:r>
      </w:ins>
      <w:r>
        <w:t xml:space="preserve">(SI11).  This involved him undertaking appropriate training, preparation and development for the project.  He also needed to source material, designs and elements of construction for the team to do their work while overseas.  Unfortunately, a conflicted commitment prevented him from </w:t>
      </w:r>
      <w:del w:id="50" w:author="c_beck" w:date="2011-09-15T14:11:00Z">
        <w:r w:rsidDel="00A31E31">
          <w:delText xml:space="preserve">going on the journey slightly before the team left.  </w:delText>
        </w:r>
      </w:del>
      <w:ins w:id="51" w:author="c_beck" w:date="2011-09-15T14:11:00Z">
        <w:r w:rsidR="00A31E31">
          <w:t xml:space="preserve">travelling overseas with the team, </w:t>
        </w:r>
      </w:ins>
      <w:del w:id="52" w:author="c_beck" w:date="2011-09-15T14:11:00Z">
        <w:r w:rsidDel="00A31E31">
          <w:delText>H</w:delText>
        </w:r>
      </w:del>
      <w:ins w:id="53" w:author="c_beck" w:date="2011-09-15T14:11:00Z">
        <w:r w:rsidR="00A31E31">
          <w:t>h</w:t>
        </w:r>
      </w:ins>
      <w:r>
        <w:t>owever, even though he was still in Australia, he was still an invaluable team member.  A volcano in Chile prevented air travel and stranded the team on the islands for a few extra days.  Cam was a point of contact for the team in Australia.  He made sure the teams’ families were kept in touch and not left in the dark.</w:t>
      </w:r>
    </w:p>
    <w:p w:rsidR="006371A1" w:rsidRPr="006371A1" w:rsidRDefault="006371A1" w:rsidP="00A43A3D">
      <w:pPr>
        <w:spacing w:after="0"/>
        <w:ind w:left="142"/>
        <w:pPrChange w:id="54" w:author="Huw Rowlands" w:date="2011-09-15T15:59:00Z">
          <w:pPr>
            <w:spacing w:after="0"/>
          </w:pPr>
        </w:pPrChange>
      </w:pPr>
    </w:p>
    <w:p w:rsidR="00136215" w:rsidRDefault="0006706B" w:rsidP="00A43A3D">
      <w:pPr>
        <w:spacing w:after="0"/>
        <w:ind w:left="142"/>
        <w:pPrChange w:id="55" w:author="Huw Rowlands" w:date="2011-09-15T15:59:00Z">
          <w:pPr>
            <w:spacing w:after="0"/>
          </w:pPr>
        </w:pPrChange>
      </w:pPr>
      <w:r>
        <w:t xml:space="preserve">For his </w:t>
      </w:r>
      <w:r w:rsidR="006371A1" w:rsidRPr="006371A1">
        <w:t>Rambler’s Badge</w:t>
      </w:r>
      <w:r w:rsidR="00136215">
        <w:t xml:space="preserve"> in 2011,</w:t>
      </w:r>
      <w:r>
        <w:t xml:space="preserve"> Cam organised a </w:t>
      </w:r>
      <w:r w:rsidR="00831D34">
        <w:t xml:space="preserve">four-wheel drive </w:t>
      </w:r>
      <w:r>
        <w:t xml:space="preserve">trip over 10 000 kilometres to </w:t>
      </w:r>
      <w:r w:rsidR="00831D34">
        <w:t>the tip of Cape </w:t>
      </w:r>
      <w:r>
        <w:t>York</w:t>
      </w:r>
      <w:ins w:id="56" w:author="c_beck" w:date="2011-09-15T14:12:00Z">
        <w:r w:rsidR="00A31E31">
          <w:t xml:space="preserve"> with </w:t>
        </w:r>
      </w:ins>
      <w:del w:id="57" w:author="c_beck" w:date="2011-09-15T14:12:00Z">
        <w:r w:rsidDel="00A31E31">
          <w:delText xml:space="preserve">.  13 </w:delText>
        </w:r>
      </w:del>
      <w:ins w:id="58" w:author="c_beck" w:date="2011-09-15T14:12:00Z">
        <w:r w:rsidR="00A31E31">
          <w:t xml:space="preserve">12 </w:t>
        </w:r>
      </w:ins>
      <w:r w:rsidR="00831D34">
        <w:t xml:space="preserve">other </w:t>
      </w:r>
      <w:del w:id="59" w:author="c_beck" w:date="2011-09-15T14:12:00Z">
        <w:r w:rsidR="00831D34" w:rsidDel="00A31E31">
          <w:delText xml:space="preserve">rovers </w:delText>
        </w:r>
      </w:del>
      <w:ins w:id="60" w:author="c_beck" w:date="2011-09-15T14:12:00Z">
        <w:r w:rsidR="00A31E31">
          <w:t>Rovers</w:t>
        </w:r>
      </w:ins>
      <w:del w:id="61" w:author="c_beck" w:date="2011-09-15T14:12:00Z">
        <w:r w:rsidDel="00A31E31">
          <w:delText>accompanied him there</w:delText>
        </w:r>
      </w:del>
      <w:r>
        <w:t xml:space="preserve">.  His preparation involved preparing </w:t>
      </w:r>
      <w:r w:rsidR="00831D34">
        <w:t>not only his vehicle but also two accompanying vehicles</w:t>
      </w:r>
      <w:ins w:id="62" w:author="c_beck" w:date="2011-09-15T14:12:00Z">
        <w:r w:rsidR="00A31E31">
          <w:t xml:space="preserve"> </w:t>
        </w:r>
        <w:del w:id="63" w:author="Huw Rowlands" w:date="2011-09-15T15:59:00Z">
          <w:r w:rsidR="00A31E31" w:rsidDel="00A43A3D">
            <w:delText xml:space="preserve"> </w:delText>
          </w:r>
        </w:del>
        <w:r w:rsidR="00A31E31">
          <w:t xml:space="preserve">and teaching their drivers the skills </w:t>
        </w:r>
        <w:del w:id="64" w:author="Huw Rowlands" w:date="2011-09-15T15:59:00Z">
          <w:r w:rsidR="00A31E31" w:rsidDel="00A43A3D">
            <w:delText>nesiccary</w:delText>
          </w:r>
        </w:del>
      </w:ins>
      <w:ins w:id="65" w:author="Huw Rowlands" w:date="2011-09-15T15:59:00Z">
        <w:r w:rsidR="00A43A3D">
          <w:t>necessary</w:t>
        </w:r>
      </w:ins>
      <w:ins w:id="66" w:author="c_beck" w:date="2011-09-15T14:12:00Z">
        <w:r w:rsidR="00A31E31">
          <w:t xml:space="preserve"> to compete the highly technical route</w:t>
        </w:r>
      </w:ins>
      <w:ins w:id="67" w:author="c_beck" w:date="2011-09-15T14:13:00Z">
        <w:r w:rsidR="00A31E31">
          <w:t xml:space="preserve"> along the Old Telegraph Track</w:t>
        </w:r>
      </w:ins>
      <w:r>
        <w:t>.</w:t>
      </w:r>
      <w:r w:rsidR="00831D34">
        <w:t xml:space="preserve">  </w:t>
      </w:r>
      <w:del w:id="68" w:author="c_beck" w:date="2011-09-15T14:13:00Z">
        <w:r w:rsidR="00831D34" w:rsidDel="00A31E31">
          <w:delText xml:space="preserve">The cars needed to be in good condition because the route he undertook, the Old Telegraph Track, can only be traversed by four-wheel drives.  </w:delText>
        </w:r>
      </w:del>
      <w:r w:rsidR="00831D34">
        <w:t>On the track Cam demonstrated considerable leadership</w:t>
      </w:r>
      <w:ins w:id="69" w:author="c_beck" w:date="2011-09-15T14:13:00Z">
        <w:r w:rsidR="00A31E31">
          <w:t xml:space="preserve"> as </w:t>
        </w:r>
      </w:ins>
      <w:del w:id="70" w:author="c_beck" w:date="2011-09-15T14:13:00Z">
        <w:r w:rsidR="00831D34" w:rsidDel="00A31E31">
          <w:delText>.  M</w:delText>
        </w:r>
      </w:del>
      <w:ins w:id="71" w:author="c_beck" w:date="2011-09-15T14:13:00Z">
        <w:r w:rsidR="00A31E31">
          <w:t>m</w:t>
        </w:r>
      </w:ins>
      <w:r w:rsidR="00831D34">
        <w:t>echanical failures and navigation mistakes did occur, but due to Cam’s good planning and foresight were easily corrected.  For example, one vehicle became damaged and lost its clutch</w:t>
      </w:r>
      <w:ins w:id="72" w:author="c_beck" w:date="2011-09-15T14:14:00Z">
        <w:r w:rsidR="00B37125">
          <w:t>,</w:t>
        </w:r>
      </w:ins>
      <w:del w:id="73" w:author="c_beck" w:date="2011-09-15T14:14:00Z">
        <w:r w:rsidR="00831D34" w:rsidDel="00B37125">
          <w:delText>.</w:delText>
        </w:r>
      </w:del>
      <w:r w:rsidR="00831D34">
        <w:t xml:space="preserve">  </w:t>
      </w:r>
      <w:del w:id="74" w:author="c_beck" w:date="2011-09-15T14:14:00Z">
        <w:r w:rsidR="00831D34" w:rsidDel="00B37125">
          <w:delText xml:space="preserve">Due </w:delText>
        </w:r>
      </w:del>
      <w:ins w:id="75" w:author="c_beck" w:date="2011-09-15T14:14:00Z">
        <w:r w:rsidR="00B37125">
          <w:t xml:space="preserve">due </w:t>
        </w:r>
      </w:ins>
      <w:r w:rsidR="00831D34">
        <w:t>to Cam’s mechanical expertise the clutch was soon mended</w:t>
      </w:r>
      <w:ins w:id="76" w:author="c_beck" w:date="2011-09-15T14:14:00Z">
        <w:r w:rsidR="00B37125">
          <w:t xml:space="preserve"> and the convoy was able to continue on its way</w:t>
        </w:r>
      </w:ins>
      <w:del w:id="77" w:author="c_beck" w:date="2011-09-15T14:13:00Z">
        <w:r w:rsidR="00831D34" w:rsidDel="00B37125">
          <w:delText>.  The 13 people who accompanied him ate and drank considerable well during the journey</w:delText>
        </w:r>
      </w:del>
      <w:r w:rsidR="00831D34">
        <w:t xml:space="preserve">.  Due to the </w:t>
      </w:r>
      <w:r w:rsidR="00136215">
        <w:t>remote</w:t>
      </w:r>
      <w:ins w:id="78" w:author="Huw Rowlands" w:date="2011-09-15T16:00:00Z">
        <w:r w:rsidR="00A43A3D">
          <w:t xml:space="preserve">ness of the places through which </w:t>
        </w:r>
      </w:ins>
      <w:del w:id="79" w:author="Huw Rowlands" w:date="2011-09-15T16:00:00Z">
        <w:r w:rsidR="00831D34" w:rsidDel="00A43A3D">
          <w:delText xml:space="preserve"> </w:delText>
        </w:r>
        <w:r w:rsidR="00136215" w:rsidDel="00A43A3D">
          <w:delText xml:space="preserve">areas </w:delText>
        </w:r>
      </w:del>
      <w:r w:rsidR="00136215">
        <w:t>they were travelling they needed to have good management of their supplies</w:t>
      </w:r>
      <w:ins w:id="80" w:author="c_beck" w:date="2011-09-15T14:14:00Z">
        <w:r w:rsidR="00B37125">
          <w:t xml:space="preserve"> and</w:t>
        </w:r>
      </w:ins>
      <w:del w:id="81" w:author="c_beck" w:date="2011-09-15T14:14:00Z">
        <w:r w:rsidR="00136215" w:rsidDel="00B37125">
          <w:delText>.  C</w:delText>
        </w:r>
      </w:del>
      <w:ins w:id="82" w:author="c_beck" w:date="2011-09-15T14:14:00Z">
        <w:r w:rsidR="00B37125">
          <w:t xml:space="preserve"> C</w:t>
        </w:r>
      </w:ins>
      <w:r w:rsidR="00136215">
        <w:t>am ensured that there was never a single point where they would be hungry or thirsty.</w:t>
      </w:r>
    </w:p>
    <w:p w:rsidR="006371A1" w:rsidRPr="006371A1" w:rsidRDefault="006371A1" w:rsidP="00A43A3D">
      <w:pPr>
        <w:spacing w:after="0"/>
        <w:ind w:left="142"/>
        <w:pPrChange w:id="83" w:author="Huw Rowlands" w:date="2011-09-15T15:59:00Z">
          <w:pPr>
            <w:spacing w:after="0"/>
          </w:pPr>
        </w:pPrChange>
      </w:pPr>
    </w:p>
    <w:p w:rsidR="006371A1" w:rsidRDefault="0072248A" w:rsidP="00A43A3D">
      <w:pPr>
        <w:spacing w:after="0"/>
        <w:ind w:left="142"/>
        <w:pPrChange w:id="84" w:author="Huw Rowlands" w:date="2011-09-15T15:59:00Z">
          <w:pPr>
            <w:spacing w:after="0"/>
          </w:pPr>
        </w:pPrChange>
      </w:pPr>
      <w:r>
        <w:t>During all this, Cam was also working on his</w:t>
      </w:r>
      <w:r w:rsidR="006371A1" w:rsidRPr="006371A1">
        <w:t xml:space="preserve"> Scoutcraft badge which was formally </w:t>
      </w:r>
      <w:r>
        <w:t xml:space="preserve">completed 2011.  Cam has hiked in many different places around Australia, as well as </w:t>
      </w:r>
      <w:del w:id="85" w:author="Huw Rowlands" w:date="2011-09-15T16:00:00Z">
        <w:r w:rsidDel="00A43A3D">
          <w:delText>off-road driven</w:delText>
        </w:r>
      </w:del>
      <w:ins w:id="86" w:author="Huw Rowlands" w:date="2011-09-15T16:00:00Z">
        <w:r w:rsidR="00A43A3D">
          <w:t>driven off-road</w:t>
        </w:r>
      </w:ins>
      <w:r>
        <w:t xml:space="preserve">.  He was instrumental in starting and continuing </w:t>
      </w:r>
      <w:del w:id="87" w:author="c_beck" w:date="2011-09-15T14:14:00Z">
        <w:r w:rsidDel="00B37125">
          <w:delText xml:space="preserve">Murrumbidgee’s </w:delText>
        </w:r>
      </w:del>
      <w:ins w:id="88" w:author="c_beck" w:date="2011-09-15T14:14:00Z">
        <w:r w:rsidR="00B37125">
          <w:t xml:space="preserve">ACT </w:t>
        </w:r>
        <w:del w:id="89" w:author="Huw Rowlands" w:date="2011-09-15T16:01:00Z">
          <w:r w:rsidR="00B37125" w:rsidDel="00A43A3D">
            <w:delText>ROVERS</w:delText>
          </w:r>
        </w:del>
      </w:ins>
      <w:ins w:id="90" w:author="Huw Rowlands" w:date="2011-09-15T16:01:00Z">
        <w:r w:rsidR="00A43A3D">
          <w:t>Rovers</w:t>
        </w:r>
      </w:ins>
      <w:ins w:id="91" w:author="c_beck" w:date="2011-09-15T14:14:00Z">
        <w:r w:rsidR="00B37125">
          <w:t xml:space="preserve"> </w:t>
        </w:r>
      </w:ins>
      <w:r>
        <w:t xml:space="preserve">involvement with NSW’s </w:t>
      </w:r>
      <w:proofErr w:type="spellStart"/>
      <w:r>
        <w:t>DragonSkin</w:t>
      </w:r>
      <w:proofErr w:type="spellEnd"/>
      <w:r>
        <w:t xml:space="preserve"> event, and he has since taken an executive position in its organisation.  </w:t>
      </w:r>
      <w:del w:id="92" w:author="c_beck" w:date="2011-09-15T14:14:00Z">
        <w:r w:rsidR="006371A1" w:rsidRPr="006371A1" w:rsidDel="00B37125">
          <w:delText xml:space="preserve">During </w:delText>
        </w:r>
        <w:r w:rsidDel="00B37125">
          <w:delText xml:space="preserve">all this Cam </w:delText>
        </w:r>
        <w:r w:rsidR="006371A1" w:rsidRPr="006371A1" w:rsidDel="00B37125">
          <w:delText xml:space="preserve">married </w:delText>
        </w:r>
        <w:r w:rsidDel="00B37125">
          <w:delText xml:space="preserve">to another Rover </w:delText>
        </w:r>
        <w:r w:rsidR="006371A1" w:rsidRPr="006371A1" w:rsidDel="00B37125">
          <w:delText xml:space="preserve">and is </w:delText>
        </w:r>
        <w:r w:rsidDel="00B37125">
          <w:delText>has very recently purchased his first house</w:delText>
        </w:r>
        <w:r w:rsidR="006371A1" w:rsidRPr="006371A1" w:rsidDel="00B37125">
          <w:delText>.</w:delText>
        </w:r>
      </w:del>
      <w:del w:id="93" w:author="c_beck" w:date="2011-09-15T14:15:00Z">
        <w:r w:rsidDel="00B37125">
          <w:delText xml:space="preserve"> </w:delText>
        </w:r>
      </w:del>
      <w:r>
        <w:t>Cam</w:t>
      </w:r>
      <w:r w:rsidR="006371A1" w:rsidRPr="006371A1">
        <w:t xml:space="preserve">’s Scouting experiences, including time as the </w:t>
      </w:r>
      <w:r>
        <w:t>Murrumbidgee’s</w:t>
      </w:r>
      <w:r w:rsidR="006371A1" w:rsidRPr="006371A1">
        <w:t xml:space="preserve"> Crew Leader, have assisted him in interacting with people of all ages as well as developing excellent programming skills for use with young people.</w:t>
      </w:r>
    </w:p>
    <w:p w:rsidR="006371A1" w:rsidRPr="006371A1" w:rsidRDefault="006371A1" w:rsidP="00A43A3D">
      <w:pPr>
        <w:spacing w:after="0"/>
        <w:ind w:left="142"/>
        <w:pPrChange w:id="94" w:author="Huw Rowlands" w:date="2011-09-15T15:59:00Z">
          <w:pPr>
            <w:spacing w:after="0"/>
          </w:pPr>
        </w:pPrChange>
      </w:pPr>
    </w:p>
    <w:p w:rsidR="006371A1" w:rsidRDefault="0072248A" w:rsidP="00A43A3D">
      <w:pPr>
        <w:spacing w:after="0"/>
        <w:ind w:left="142"/>
        <w:pPrChange w:id="95" w:author="Huw Rowlands" w:date="2011-09-15T15:59:00Z">
          <w:pPr>
            <w:spacing w:after="0"/>
          </w:pPr>
        </w:pPrChange>
      </w:pPr>
      <w:r>
        <w:t>Cam</w:t>
      </w:r>
      <w:r w:rsidR="006371A1" w:rsidRPr="006371A1">
        <w:t xml:space="preserve"> has been a dedicated and committed Rover for </w:t>
      </w:r>
      <w:r>
        <w:t xml:space="preserve">his entire time </w:t>
      </w:r>
      <w:r w:rsidR="006371A1" w:rsidRPr="006371A1">
        <w:t>and has been an enthusiastic attendee and organ</w:t>
      </w:r>
      <w:r>
        <w:t>is</w:t>
      </w:r>
      <w:r w:rsidR="006371A1" w:rsidRPr="006371A1">
        <w:t xml:space="preserve">er of many Rover activities.  </w:t>
      </w:r>
      <w:r>
        <w:t>He</w:t>
      </w:r>
      <w:r w:rsidR="006371A1" w:rsidRPr="006371A1">
        <w:t xml:space="preserve"> is a committed Scout with high ideals and moral standards.  </w:t>
      </w:r>
      <w:r>
        <w:t xml:space="preserve">He </w:t>
      </w:r>
      <w:r w:rsidR="006371A1" w:rsidRPr="006371A1">
        <w:t>strives to live his life through the Scout Law and Promise.</w:t>
      </w:r>
      <w:r>
        <w:t xml:space="preserve"> </w:t>
      </w:r>
      <w:r w:rsidR="00136215">
        <w:t>Cam Urquhart</w:t>
      </w:r>
      <w:r w:rsidR="006371A1" w:rsidRPr="006371A1">
        <w:t xml:space="preserve"> </w:t>
      </w:r>
      <w:r w:rsidR="00136215">
        <w:t xml:space="preserve">thoroughly </w:t>
      </w:r>
      <w:r w:rsidR="006371A1" w:rsidRPr="006371A1">
        <w:t>deserves being awarded the Baden-Powell Scout Award.</w:t>
      </w:r>
    </w:p>
    <w:sectPr w:rsidR="006371A1" w:rsidSect="00A43A3D">
      <w:pgSz w:w="11906" w:h="16838"/>
      <w:pgMar w:top="851" w:right="1416" w:bottom="851" w:left="1134" w:header="709" w:footer="709" w:gutter="0"/>
      <w:cols w:space="708"/>
      <w:docGrid w:linePitch="360"/>
      <w:sectPrChange w:id="96" w:author="Huw Rowlands" w:date="2011-09-15T15:58:00Z">
        <w:sectPr w:rsidR="006371A1" w:rsidSect="00A43A3D">
          <w:pgMar w:right="1134"/>
        </w:sectPr>
      </w:sectPrChang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oNotTrackMoves/>
  <w:defaultTabStop w:val="720"/>
  <w:characterSpacingControl w:val="doNotCompress"/>
  <w:compat/>
  <w:rsids>
    <w:rsidRoot w:val="006371A1"/>
    <w:rsid w:val="0006706B"/>
    <w:rsid w:val="001060D9"/>
    <w:rsid w:val="00136215"/>
    <w:rsid w:val="00203291"/>
    <w:rsid w:val="002746B6"/>
    <w:rsid w:val="005A76B3"/>
    <w:rsid w:val="006371A1"/>
    <w:rsid w:val="0072248A"/>
    <w:rsid w:val="00807B6A"/>
    <w:rsid w:val="00831D34"/>
    <w:rsid w:val="00941142"/>
    <w:rsid w:val="009D642C"/>
    <w:rsid w:val="00A31E31"/>
    <w:rsid w:val="00A43A3D"/>
    <w:rsid w:val="00B37125"/>
    <w:rsid w:val="00B8628A"/>
    <w:rsid w:val="00D40325"/>
    <w:rsid w:val="00E901A5"/>
    <w:rsid w:val="00EA2928"/>
    <w:rsid w:val="00F04FE6"/>
  </w:rsids>
  <m:mathPr>
    <m:mathFont m:val="Abadi MT Condensed Light"/>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325"/>
  </w:style>
  <w:style w:type="paragraph" w:styleId="Heading1">
    <w:name w:val="heading 1"/>
    <w:basedOn w:val="Normal"/>
    <w:next w:val="Normal"/>
    <w:link w:val="Heading1Char"/>
    <w:uiPriority w:val="9"/>
    <w:qFormat/>
    <w:rsid w:val="006371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371A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5FF67-057C-7444-8037-D5FEF13DE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565</Words>
  <Characters>3223</Characters>
  <Application>Microsoft Macintosh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BPSA Citation</vt:lpstr>
    </vt:vector>
  </TitlesOfParts>
  <Company>ABN 72 493 534 876</Company>
  <LinksUpToDate>false</LinksUpToDate>
  <CharactersWithSpaces>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BPSA Citation</dc:title>
  <dc:creator>David Cossart</dc:creator>
  <cp:lastModifiedBy>Huw Rowlands</cp:lastModifiedBy>
  <cp:revision>8</cp:revision>
  <dcterms:created xsi:type="dcterms:W3CDTF">2011-09-15T00:59:00Z</dcterms:created>
  <dcterms:modified xsi:type="dcterms:W3CDTF">2011-09-15T06:01:00Z</dcterms:modified>
</cp:coreProperties>
</file>